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692095" w14:textId="268C31DD" w:rsidR="009523B7" w:rsidRPr="00FC301B" w:rsidRDefault="009523B7" w:rsidP="00A50A8F">
      <w:pPr>
        <w:pBdr>
          <w:bottom w:val="single" w:sz="12" w:space="1" w:color="auto"/>
        </w:pBdr>
        <w:spacing w:after="600" w:line="288" w:lineRule="auto"/>
        <w:rPr>
          <w:b/>
          <w:bCs/>
          <w:color w:val="FFFFFF" w:themeColor="background1"/>
          <w:sz w:val="28"/>
          <w:szCs w:val="28"/>
        </w:rPr>
      </w:pPr>
      <w:r w:rsidRPr="00FC301B">
        <w:rPr>
          <w:b/>
          <w:bCs/>
          <w:sz w:val="28"/>
          <w:szCs w:val="28"/>
        </w:rPr>
        <w:t xml:space="preserve">FICHA </w:t>
      </w:r>
      <w:r w:rsidR="004F3278">
        <w:rPr>
          <w:b/>
          <w:bCs/>
          <w:sz w:val="28"/>
          <w:szCs w:val="28"/>
        </w:rPr>
        <w:t>DE PROTOTIPAGEM</w:t>
      </w:r>
      <w:r w:rsidR="001C65A5">
        <w:rPr>
          <w:b/>
          <w:bCs/>
          <w:sz w:val="28"/>
          <w:szCs w:val="28"/>
        </w:rPr>
        <w:t xml:space="preserve"> E DE VÍDEO</w:t>
      </w:r>
    </w:p>
    <w:tbl>
      <w:tblPr>
        <w:tblStyle w:val="Tabelacomgrade"/>
        <w:tblW w:w="9060" w:type="dxa"/>
        <w:tblCellMar>
          <w:top w:w="85" w:type="dxa"/>
          <w:left w:w="170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7"/>
      </w:tblGrid>
      <w:tr w:rsidR="00991584" w14:paraId="5CCD862E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C93D1" w14:textId="01FDE53C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Grupo</w:t>
            </w:r>
          </w:p>
        </w:tc>
        <w:tc>
          <w:tcPr>
            <w:tcW w:w="6797" w:type="dxa"/>
            <w:vAlign w:val="center"/>
          </w:tcPr>
          <w:p w14:paraId="24AADDE5" w14:textId="33EE8F5E" w:rsidR="00F96205" w:rsidRPr="00F96205" w:rsidRDefault="00F96205" w:rsidP="00F96205">
            <w:pPr>
              <w:pStyle w:val="Default"/>
              <w:jc w:val="center"/>
              <w:rPr>
                <w:ins w:id="0" w:author="Raony Canela Damiani" w:date="2022-11-29T00:24:00Z"/>
                <w:rFonts w:ascii="Trebuchet MS" w:hAnsi="Trebuchet MS"/>
                <w:sz w:val="22"/>
                <w:szCs w:val="22"/>
                <w:rPrChange w:id="1" w:author="Raony Canela Damiani" w:date="2022-11-29T00:25:00Z">
                  <w:rPr>
                    <w:ins w:id="2" w:author="Raony Canela Damiani" w:date="2022-11-29T00:24:00Z"/>
                    <w:sz w:val="28"/>
                    <w:szCs w:val="28"/>
                  </w:rPr>
                </w:rPrChange>
              </w:rPr>
              <w:pPrChange w:id="3" w:author="Raony Canela Damiani" w:date="2022-11-29T00:24:00Z">
                <w:pPr>
                  <w:pStyle w:val="Default"/>
                </w:pPr>
              </w:pPrChange>
            </w:pPr>
            <w:ins w:id="4" w:author="Raony Canela Damiani" w:date="2022-11-29T00:24:00Z">
              <w:r w:rsidRPr="00F96205">
                <w:rPr>
                  <w:rFonts w:ascii="Trebuchet MS" w:hAnsi="Trebuchet MS"/>
                  <w:sz w:val="22"/>
                  <w:szCs w:val="22"/>
                  <w:rPrChange w:id="5" w:author="Raony Canela Damiani" w:date="2022-11-29T00:25:00Z">
                    <w:rPr>
                      <w:sz w:val="28"/>
                      <w:szCs w:val="28"/>
                    </w:rPr>
                  </w:rPrChange>
                </w:rPr>
                <w:t>Ariel de Vasconcelos Gonçalves, 2002996</w:t>
              </w:r>
            </w:ins>
          </w:p>
          <w:p w14:paraId="4A0F5DB4" w14:textId="61FECD84" w:rsidR="00F96205" w:rsidRPr="00F96205" w:rsidRDefault="00F96205" w:rsidP="00F96205">
            <w:pPr>
              <w:pStyle w:val="Default"/>
              <w:jc w:val="center"/>
              <w:rPr>
                <w:ins w:id="6" w:author="Raony Canela Damiani" w:date="2022-11-29T00:24:00Z"/>
                <w:rFonts w:ascii="Trebuchet MS" w:hAnsi="Trebuchet MS"/>
                <w:sz w:val="22"/>
                <w:szCs w:val="22"/>
                <w:rPrChange w:id="7" w:author="Raony Canela Damiani" w:date="2022-11-29T00:25:00Z">
                  <w:rPr>
                    <w:ins w:id="8" w:author="Raony Canela Damiani" w:date="2022-11-29T00:24:00Z"/>
                    <w:sz w:val="28"/>
                    <w:szCs w:val="28"/>
                  </w:rPr>
                </w:rPrChange>
              </w:rPr>
              <w:pPrChange w:id="9" w:author="Raony Canela Damiani" w:date="2022-11-29T00:24:00Z">
                <w:pPr>
                  <w:pStyle w:val="Default"/>
                </w:pPr>
              </w:pPrChange>
            </w:pPr>
            <w:ins w:id="10" w:author="Raony Canela Damiani" w:date="2022-11-29T00:24:00Z">
              <w:r w:rsidRPr="00F96205">
                <w:rPr>
                  <w:rFonts w:ascii="Trebuchet MS" w:hAnsi="Trebuchet MS"/>
                  <w:sz w:val="22"/>
                  <w:szCs w:val="22"/>
                  <w:rPrChange w:id="11" w:author="Raony Canela Damiani" w:date="2022-11-29T00:25:00Z">
                    <w:rPr>
                      <w:sz w:val="28"/>
                      <w:szCs w:val="28"/>
                    </w:rPr>
                  </w:rPrChange>
                </w:rPr>
                <w:t>Camila de Campos Souza, 1600058</w:t>
              </w:r>
            </w:ins>
          </w:p>
          <w:p w14:paraId="4A8A8F1E" w14:textId="071F33A2" w:rsidR="00F96205" w:rsidRPr="00F96205" w:rsidRDefault="00F96205" w:rsidP="00F96205">
            <w:pPr>
              <w:pStyle w:val="Default"/>
              <w:jc w:val="center"/>
              <w:rPr>
                <w:ins w:id="12" w:author="Raony Canela Damiani" w:date="2022-11-29T00:24:00Z"/>
                <w:rFonts w:ascii="Trebuchet MS" w:hAnsi="Trebuchet MS"/>
                <w:sz w:val="22"/>
                <w:szCs w:val="22"/>
                <w:rPrChange w:id="13" w:author="Raony Canela Damiani" w:date="2022-11-29T00:25:00Z">
                  <w:rPr>
                    <w:ins w:id="14" w:author="Raony Canela Damiani" w:date="2022-11-29T00:24:00Z"/>
                    <w:sz w:val="28"/>
                    <w:szCs w:val="28"/>
                  </w:rPr>
                </w:rPrChange>
              </w:rPr>
              <w:pPrChange w:id="15" w:author="Raony Canela Damiani" w:date="2022-11-29T00:24:00Z">
                <w:pPr>
                  <w:pStyle w:val="Default"/>
                </w:pPr>
              </w:pPrChange>
            </w:pPr>
            <w:ins w:id="16" w:author="Raony Canela Damiani" w:date="2022-11-29T00:24:00Z">
              <w:r w:rsidRPr="00F96205">
                <w:rPr>
                  <w:rFonts w:ascii="Trebuchet MS" w:hAnsi="Trebuchet MS"/>
                  <w:sz w:val="22"/>
                  <w:szCs w:val="22"/>
                  <w:rPrChange w:id="17" w:author="Raony Canela Damiani" w:date="2022-11-29T00:25:00Z">
                    <w:rPr>
                      <w:sz w:val="28"/>
                      <w:szCs w:val="28"/>
                    </w:rPr>
                  </w:rPrChange>
                </w:rPr>
                <w:t>Diego Thomaz Rampim, 2014438</w:t>
              </w:r>
            </w:ins>
          </w:p>
          <w:p w14:paraId="40A14BBD" w14:textId="530C9495" w:rsidR="00F96205" w:rsidRPr="00F96205" w:rsidRDefault="00F96205" w:rsidP="00F96205">
            <w:pPr>
              <w:pStyle w:val="Default"/>
              <w:jc w:val="center"/>
              <w:rPr>
                <w:ins w:id="18" w:author="Raony Canela Damiani" w:date="2022-11-29T00:24:00Z"/>
                <w:rFonts w:ascii="Trebuchet MS" w:hAnsi="Trebuchet MS"/>
                <w:sz w:val="22"/>
                <w:szCs w:val="22"/>
                <w:rPrChange w:id="19" w:author="Raony Canela Damiani" w:date="2022-11-29T00:25:00Z">
                  <w:rPr>
                    <w:ins w:id="20" w:author="Raony Canela Damiani" w:date="2022-11-29T00:24:00Z"/>
                    <w:sz w:val="28"/>
                    <w:szCs w:val="28"/>
                  </w:rPr>
                </w:rPrChange>
              </w:rPr>
              <w:pPrChange w:id="21" w:author="Raony Canela Damiani" w:date="2022-11-29T00:24:00Z">
                <w:pPr>
                  <w:pStyle w:val="Default"/>
                </w:pPr>
              </w:pPrChange>
            </w:pPr>
            <w:ins w:id="22" w:author="Raony Canela Damiani" w:date="2022-11-29T00:24:00Z">
              <w:r w:rsidRPr="00F96205">
                <w:rPr>
                  <w:rFonts w:ascii="Trebuchet MS" w:hAnsi="Trebuchet MS"/>
                  <w:sz w:val="22"/>
                  <w:szCs w:val="22"/>
                  <w:rPrChange w:id="23" w:author="Raony Canela Damiani" w:date="2022-11-29T00:25:00Z">
                    <w:rPr>
                      <w:sz w:val="28"/>
                      <w:szCs w:val="28"/>
                    </w:rPr>
                  </w:rPrChange>
                </w:rPr>
                <w:t>Rafael Cavinati Lordi, 2007542</w:t>
              </w:r>
            </w:ins>
          </w:p>
          <w:p w14:paraId="06E36356" w14:textId="24AD03F4" w:rsidR="00F96205" w:rsidRPr="00F96205" w:rsidRDefault="00F96205" w:rsidP="00F96205">
            <w:pPr>
              <w:pStyle w:val="Default"/>
              <w:jc w:val="center"/>
              <w:rPr>
                <w:ins w:id="24" w:author="Raony Canela Damiani" w:date="2022-11-29T00:24:00Z"/>
                <w:rFonts w:ascii="Trebuchet MS" w:hAnsi="Trebuchet MS"/>
                <w:sz w:val="22"/>
                <w:szCs w:val="22"/>
                <w:rPrChange w:id="25" w:author="Raony Canela Damiani" w:date="2022-11-29T00:25:00Z">
                  <w:rPr>
                    <w:ins w:id="26" w:author="Raony Canela Damiani" w:date="2022-11-29T00:24:00Z"/>
                    <w:sz w:val="28"/>
                    <w:szCs w:val="28"/>
                  </w:rPr>
                </w:rPrChange>
              </w:rPr>
              <w:pPrChange w:id="27" w:author="Raony Canela Damiani" w:date="2022-11-29T00:24:00Z">
                <w:pPr>
                  <w:pStyle w:val="Default"/>
                </w:pPr>
              </w:pPrChange>
            </w:pPr>
            <w:ins w:id="28" w:author="Raony Canela Damiani" w:date="2022-11-29T00:24:00Z">
              <w:r w:rsidRPr="00F96205">
                <w:rPr>
                  <w:rFonts w:ascii="Trebuchet MS" w:hAnsi="Trebuchet MS"/>
                  <w:sz w:val="22"/>
                  <w:szCs w:val="22"/>
                  <w:rPrChange w:id="29" w:author="Raony Canela Damiani" w:date="2022-11-29T00:25:00Z">
                    <w:rPr>
                      <w:sz w:val="28"/>
                      <w:szCs w:val="28"/>
                    </w:rPr>
                  </w:rPrChange>
                </w:rPr>
                <w:t>Raony Canela Damiani, 2008731</w:t>
              </w:r>
            </w:ins>
          </w:p>
          <w:p w14:paraId="5C668D44" w14:textId="1C7D69BB" w:rsidR="00F96205" w:rsidRPr="00F96205" w:rsidRDefault="00F96205" w:rsidP="00F96205">
            <w:pPr>
              <w:pStyle w:val="Default"/>
              <w:jc w:val="center"/>
              <w:rPr>
                <w:ins w:id="30" w:author="Raony Canela Damiani" w:date="2022-11-29T00:24:00Z"/>
                <w:rFonts w:ascii="Trebuchet MS" w:hAnsi="Trebuchet MS"/>
                <w:sz w:val="22"/>
                <w:szCs w:val="22"/>
                <w:rPrChange w:id="31" w:author="Raony Canela Damiani" w:date="2022-11-29T00:25:00Z">
                  <w:rPr>
                    <w:ins w:id="32" w:author="Raony Canela Damiani" w:date="2022-11-29T00:24:00Z"/>
                    <w:sz w:val="28"/>
                    <w:szCs w:val="28"/>
                  </w:rPr>
                </w:rPrChange>
              </w:rPr>
              <w:pPrChange w:id="33" w:author="Raony Canela Damiani" w:date="2022-11-29T00:24:00Z">
                <w:pPr>
                  <w:pStyle w:val="Default"/>
                </w:pPr>
              </w:pPrChange>
            </w:pPr>
            <w:ins w:id="34" w:author="Raony Canela Damiani" w:date="2022-11-29T00:24:00Z">
              <w:r w:rsidRPr="00F96205">
                <w:rPr>
                  <w:rFonts w:ascii="Trebuchet MS" w:hAnsi="Trebuchet MS"/>
                  <w:sz w:val="22"/>
                  <w:szCs w:val="22"/>
                  <w:rPrChange w:id="35" w:author="Raony Canela Damiani" w:date="2022-11-29T00:25:00Z">
                    <w:rPr>
                      <w:sz w:val="28"/>
                      <w:szCs w:val="28"/>
                    </w:rPr>
                  </w:rPrChange>
                </w:rPr>
                <w:t>Ronny Caitano da Silva, 2009205</w:t>
              </w:r>
            </w:ins>
          </w:p>
          <w:p w14:paraId="642FA712" w14:textId="5D44FD44" w:rsidR="00991584" w:rsidRPr="00A94710" w:rsidRDefault="00F96205" w:rsidP="00F96205">
            <w:pPr>
              <w:tabs>
                <w:tab w:val="left" w:pos="5687"/>
              </w:tabs>
              <w:spacing w:line="288" w:lineRule="auto"/>
              <w:jc w:val="center"/>
              <w:pPrChange w:id="36" w:author="Raony Canela Damiani" w:date="2022-11-29T00:24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  <w:ins w:id="37" w:author="Raony Canela Damiani" w:date="2022-11-29T00:24:00Z">
              <w:r w:rsidRPr="00F96205">
                <w:rPr>
                  <w:rPrChange w:id="38" w:author="Raony Canela Damiani" w:date="2022-11-29T00:25:00Z">
                    <w:rPr>
                      <w:sz w:val="28"/>
                      <w:szCs w:val="28"/>
                    </w:rPr>
                  </w:rPrChange>
                </w:rPr>
                <w:t>William Cleber Gabriel, 2009231</w:t>
              </w:r>
            </w:ins>
          </w:p>
        </w:tc>
      </w:tr>
      <w:tr w:rsidR="00991584" w14:paraId="495D986D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FBF9B6" w14:textId="0E9CE0C2" w:rsidR="00991584" w:rsidRPr="00A94710" w:rsidRDefault="00041F37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b/>
              </w:rPr>
              <w:t>REGIONAL</w:t>
            </w:r>
          </w:p>
        </w:tc>
        <w:tc>
          <w:tcPr>
            <w:tcW w:w="6797" w:type="dxa"/>
            <w:vAlign w:val="center"/>
          </w:tcPr>
          <w:p w14:paraId="36A7981B" w14:textId="2A9D494B" w:rsidR="00991584" w:rsidRPr="00A94710" w:rsidRDefault="002C0067" w:rsidP="002C0067">
            <w:pPr>
              <w:tabs>
                <w:tab w:val="left" w:pos="5687"/>
              </w:tabs>
              <w:spacing w:line="288" w:lineRule="auto"/>
              <w:jc w:val="center"/>
              <w:pPrChange w:id="39" w:author="Raony Canela Damiani" w:date="2022-11-28T23:40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  <w:ins w:id="40" w:author="Raony Canela Damiani" w:date="2022-11-28T23:37:00Z">
              <w:r>
                <w:rPr>
                  <w:highlight w:val="white"/>
                </w:rPr>
                <w:t>E</w:t>
              </w:r>
              <w:r>
                <w:t>spírito Santo do Pinhal</w:t>
              </w:r>
            </w:ins>
          </w:p>
        </w:tc>
      </w:tr>
      <w:tr w:rsidR="00991584" w14:paraId="17CF57E1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96D35D" w14:textId="0DDEB1AB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Curso</w:t>
            </w:r>
          </w:p>
        </w:tc>
        <w:tc>
          <w:tcPr>
            <w:tcW w:w="6797" w:type="dxa"/>
            <w:vAlign w:val="center"/>
          </w:tcPr>
          <w:p w14:paraId="5C3781A2" w14:textId="07DD1359" w:rsidR="00991584" w:rsidRPr="00A94710" w:rsidRDefault="002C0067" w:rsidP="002C0067">
            <w:pPr>
              <w:tabs>
                <w:tab w:val="left" w:pos="5687"/>
              </w:tabs>
              <w:spacing w:line="288" w:lineRule="auto"/>
              <w:jc w:val="center"/>
              <w:pPrChange w:id="41" w:author="Raony Canela Damiani" w:date="2022-11-28T23:40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  <w:ins w:id="42" w:author="Raony Canela Damiani" w:date="2022-11-28T23:37:00Z">
              <w:r>
                <w:rPr>
                  <w:rFonts w:eastAsia="Times New Roman" w:cs="Times New Roman"/>
                  <w:highlight w:val="white"/>
                </w:rPr>
                <w:t>E</w:t>
              </w:r>
              <w:r>
                <w:rPr>
                  <w:rFonts w:eastAsia="Times New Roman" w:cs="Times New Roman"/>
                </w:rPr>
                <w:t>ngenharia da Computação e C</w:t>
              </w:r>
            </w:ins>
            <w:ins w:id="43" w:author="Raony Canela Damiani" w:date="2022-11-28T23:38:00Z">
              <w:r>
                <w:rPr>
                  <w:rFonts w:eastAsia="Times New Roman" w:cs="Times New Roman"/>
                </w:rPr>
                <w:t>iência de Dados</w:t>
              </w:r>
            </w:ins>
          </w:p>
        </w:tc>
      </w:tr>
      <w:tr w:rsidR="00991584" w14:paraId="705C605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869A15" w14:textId="5EED85A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Disciplina</w:t>
            </w:r>
          </w:p>
        </w:tc>
        <w:tc>
          <w:tcPr>
            <w:tcW w:w="6797" w:type="dxa"/>
            <w:vAlign w:val="center"/>
          </w:tcPr>
          <w:p w14:paraId="52D20CE4" w14:textId="76196A58" w:rsidR="00991584" w:rsidRPr="00A94710" w:rsidRDefault="002C0067" w:rsidP="002C0067">
            <w:pPr>
              <w:tabs>
                <w:tab w:val="left" w:pos="5687"/>
              </w:tabs>
              <w:spacing w:line="288" w:lineRule="auto"/>
              <w:jc w:val="center"/>
              <w:pPrChange w:id="44" w:author="Raony Canela Damiani" w:date="2022-11-28T23:40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  <w:ins w:id="45" w:author="Raony Canela Damiani" w:date="2022-11-28T23:38:00Z">
              <w:r>
                <w:rPr>
                  <w:rFonts w:eastAsia="Times New Roman" w:cs="Times New Roman"/>
                  <w:highlight w:val="white"/>
                </w:rPr>
                <w:t>P</w:t>
              </w:r>
              <w:r>
                <w:rPr>
                  <w:rFonts w:eastAsia="Times New Roman" w:cs="Times New Roman"/>
                </w:rPr>
                <w:t>rojeto Integrador III</w:t>
              </w:r>
            </w:ins>
          </w:p>
        </w:tc>
      </w:tr>
      <w:tr w:rsidR="00991584" w14:paraId="03628275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E21F2EC" w14:textId="284F86D0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Orientador do PI</w:t>
            </w:r>
          </w:p>
        </w:tc>
        <w:tc>
          <w:tcPr>
            <w:tcW w:w="6797" w:type="dxa"/>
            <w:vAlign w:val="center"/>
          </w:tcPr>
          <w:p w14:paraId="57712039" w14:textId="614F9D43" w:rsidR="00991584" w:rsidRPr="00A94710" w:rsidRDefault="002C0067" w:rsidP="002C0067">
            <w:pPr>
              <w:tabs>
                <w:tab w:val="left" w:pos="5687"/>
              </w:tabs>
              <w:spacing w:line="288" w:lineRule="auto"/>
              <w:jc w:val="center"/>
              <w:pPrChange w:id="46" w:author="Raony Canela Damiani" w:date="2022-11-28T23:40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  <w:ins w:id="47" w:author="Raony Canela Damiani" w:date="2022-11-28T23:38:00Z">
              <w:r>
                <w:rPr>
                  <w:rFonts w:eastAsia="Times New Roman" w:cs="Times New Roman"/>
                  <w:highlight w:val="white"/>
                </w:rPr>
                <w:t>V</w:t>
              </w:r>
              <w:r>
                <w:rPr>
                  <w:rFonts w:eastAsia="Times New Roman" w:cs="Times New Roman"/>
                </w:rPr>
                <w:t>aldemir Sales Matias Júnior</w:t>
              </w:r>
            </w:ins>
          </w:p>
        </w:tc>
      </w:tr>
      <w:tr w:rsidR="00991584" w14:paraId="406A5D7B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4C3B811" w14:textId="5634C0E9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  <w:bCs/>
              </w:rPr>
              <w:t>Título do trabalho</w:t>
            </w:r>
          </w:p>
        </w:tc>
        <w:tc>
          <w:tcPr>
            <w:tcW w:w="6797" w:type="dxa"/>
            <w:vAlign w:val="center"/>
          </w:tcPr>
          <w:p w14:paraId="175173D2" w14:textId="77777777" w:rsidR="002C0067" w:rsidRDefault="002C0067" w:rsidP="002C0067">
            <w:pPr>
              <w:pStyle w:val="Normal0"/>
              <w:ind w:left="-30" w:right="-15"/>
              <w:jc w:val="center"/>
              <w:rPr>
                <w:ins w:id="48" w:author="Raony Canela Damiani" w:date="2022-11-28T23:39:00Z"/>
                <w:rFonts w:ascii="Trebuchet MS" w:hAnsi="Trebuchet MS"/>
                <w:color w:val="000000" w:themeColor="text1"/>
                <w:sz w:val="22"/>
                <w:szCs w:val="22"/>
              </w:rPr>
            </w:pPr>
          </w:p>
          <w:p w14:paraId="7345E92B" w14:textId="2D5E578C" w:rsidR="002C0067" w:rsidRPr="002C0067" w:rsidRDefault="002C0067" w:rsidP="002C0067">
            <w:pPr>
              <w:pStyle w:val="Normal0"/>
              <w:ind w:left="-30" w:right="-15"/>
              <w:jc w:val="center"/>
              <w:rPr>
                <w:ins w:id="49" w:author="Raony Canela Damiani" w:date="2022-11-28T23:39:00Z"/>
                <w:rFonts w:ascii="Trebuchet MS" w:hAnsi="Trebuchet MS"/>
                <w:color w:val="000000" w:themeColor="text1"/>
                <w:sz w:val="22"/>
                <w:szCs w:val="22"/>
                <w:rPrChange w:id="50" w:author="Raony Canela Damiani" w:date="2022-11-28T23:39:00Z">
                  <w:rPr>
                    <w:ins w:id="51" w:author="Raony Canela Damiani" w:date="2022-11-28T23:39:00Z"/>
                    <w:color w:val="000000" w:themeColor="text1"/>
                    <w:sz w:val="28"/>
                    <w:szCs w:val="28"/>
                  </w:rPr>
                </w:rPrChange>
              </w:rPr>
            </w:pPr>
            <w:ins w:id="52" w:author="Raony Canela Damiani" w:date="2022-11-28T23:39:00Z">
              <w:r w:rsidRPr="002C0067">
                <w:rPr>
                  <w:rFonts w:ascii="Trebuchet MS" w:hAnsi="Trebuchet MS"/>
                  <w:color w:val="000000" w:themeColor="text1"/>
                  <w:sz w:val="22"/>
                  <w:szCs w:val="22"/>
                  <w:rPrChange w:id="53" w:author="Raony Canela Damiani" w:date="2022-11-28T23:39:00Z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rPrChange>
                </w:rPr>
                <w:t>HelperTec – Soluções para o Descarte Correto de Resíduos Eletrônicos</w:t>
              </w:r>
            </w:ins>
          </w:p>
          <w:p w14:paraId="737949C7" w14:textId="68EA0427" w:rsidR="00991584" w:rsidRPr="002C0067" w:rsidRDefault="00991584" w:rsidP="002C0067">
            <w:pPr>
              <w:tabs>
                <w:tab w:val="left" w:pos="5687"/>
              </w:tabs>
              <w:spacing w:line="288" w:lineRule="auto"/>
              <w:jc w:val="center"/>
              <w:rPr>
                <w:rFonts w:ascii="Tempus Sans ITC" w:hAnsi="Tempus Sans ITC"/>
                <w:rPrChange w:id="54" w:author="Raony Canela Damiani" w:date="2022-11-28T23:39:00Z">
                  <w:rPr/>
                </w:rPrChange>
              </w:rPr>
              <w:pPrChange w:id="55" w:author="Raony Canela Damiani" w:date="2022-11-28T23:40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</w:p>
        </w:tc>
      </w:tr>
      <w:tr w:rsidR="00991584" w14:paraId="178EDC90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AE0AF0" w14:textId="33E2A23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Link do vídeo</w:t>
            </w:r>
          </w:p>
        </w:tc>
        <w:tc>
          <w:tcPr>
            <w:tcW w:w="6797" w:type="dxa"/>
            <w:vAlign w:val="center"/>
          </w:tcPr>
          <w:p w14:paraId="62E666F6" w14:textId="68E8B65C" w:rsidR="00991584" w:rsidRPr="002C0067" w:rsidRDefault="002C0067" w:rsidP="002C0067">
            <w:pPr>
              <w:tabs>
                <w:tab w:val="left" w:pos="5687"/>
              </w:tabs>
              <w:spacing w:line="288" w:lineRule="auto"/>
              <w:jc w:val="center"/>
              <w:pPrChange w:id="56" w:author="Raony Canela Damiani" w:date="2022-11-28T23:40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  <w:ins w:id="57" w:author="Raony Canela Damiani" w:date="2022-11-28T23:40:00Z">
              <w:r w:rsidRPr="004F0D64">
                <w:rPr>
                  <w:color w:val="4F81BD" w:themeColor="accent1"/>
                  <w:rPrChange w:id="58" w:author="Raony Canela Damiani" w:date="2022-11-29T00:14:00Z">
                    <w:rPr/>
                  </w:rPrChange>
                </w:rPr>
                <w:fldChar w:fldCharType="begin"/>
              </w:r>
              <w:r w:rsidRPr="004F0D64">
                <w:rPr>
                  <w:color w:val="4F81BD" w:themeColor="accent1"/>
                  <w:rPrChange w:id="59" w:author="Raony Canela Damiani" w:date="2022-11-29T00:14:00Z">
                    <w:rPr/>
                  </w:rPrChange>
                </w:rPr>
                <w:instrText>HYPERLINK "https://youtu.be/g_uWopB2GmY"</w:instrText>
              </w:r>
              <w:r w:rsidRPr="004F0D64">
                <w:rPr>
                  <w:color w:val="4F81BD" w:themeColor="accent1"/>
                  <w:rPrChange w:id="60" w:author="Raony Canela Damiani" w:date="2022-11-29T00:14:00Z">
                    <w:rPr/>
                  </w:rPrChange>
                </w:rPr>
              </w:r>
              <w:r w:rsidRPr="004F0D64">
                <w:rPr>
                  <w:color w:val="4F81BD" w:themeColor="accent1"/>
                  <w:rPrChange w:id="61" w:author="Raony Canela Damiani" w:date="2022-11-29T00:14:00Z">
                    <w:rPr/>
                  </w:rPrChange>
                </w:rPr>
                <w:fldChar w:fldCharType="separate"/>
              </w:r>
              <w:r w:rsidRPr="004F0D64">
                <w:rPr>
                  <w:rStyle w:val="Hyperlink"/>
                  <w:b/>
                  <w:bCs/>
                  <w:color w:val="4F81BD" w:themeColor="accent1"/>
                  <w:rPrChange w:id="62" w:author="Raony Canela Damiani" w:date="2022-11-29T00:14:00Z">
                    <w:rPr>
                      <w:rStyle w:val="Hyperlink"/>
                      <w:b/>
                      <w:bCs/>
                      <w:sz w:val="28"/>
                      <w:szCs w:val="28"/>
                    </w:rPr>
                  </w:rPrChange>
                </w:rPr>
                <w:t>https://youtu.be/g_uWopB2GmY</w:t>
              </w:r>
              <w:r w:rsidRPr="004F0D64">
                <w:rPr>
                  <w:rStyle w:val="Hyperlink"/>
                  <w:b/>
                  <w:bCs/>
                  <w:color w:val="4F81BD" w:themeColor="accent1"/>
                  <w:rPrChange w:id="63" w:author="Raony Canela Damiani" w:date="2022-11-29T00:14:00Z">
                    <w:rPr>
                      <w:rStyle w:val="Hyperlink"/>
                      <w:b/>
                      <w:bCs/>
                      <w:sz w:val="28"/>
                      <w:szCs w:val="28"/>
                    </w:rPr>
                  </w:rPrChange>
                </w:rPr>
                <w:fldChar w:fldCharType="end"/>
              </w:r>
            </w:ins>
          </w:p>
        </w:tc>
      </w:tr>
      <w:tr w:rsidR="007E361A" w14:paraId="0D5BBF6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5BA2EED" w14:textId="7ED4E741" w:rsidR="007E361A" w:rsidRPr="00E01715" w:rsidRDefault="007E361A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b/>
              </w:rPr>
            </w:pPr>
            <w:r w:rsidRPr="00E01715">
              <w:rPr>
                <w:rFonts w:eastAsia="Times New Roman" w:cs="Times New Roman"/>
                <w:b/>
              </w:rPr>
              <w:t>Descrição do protótipo e análise da sua viabilidade</w:t>
            </w:r>
            <w:r w:rsidR="00E01715">
              <w:rPr>
                <w:rFonts w:eastAsia="Times New Roman" w:cs="Times New Roman"/>
                <w:b/>
              </w:rPr>
              <w:t xml:space="preserve"> (Até 250 palavras)</w:t>
            </w:r>
          </w:p>
        </w:tc>
        <w:tc>
          <w:tcPr>
            <w:tcW w:w="6797" w:type="dxa"/>
            <w:vAlign w:val="center"/>
          </w:tcPr>
          <w:p w14:paraId="40A05B0E" w14:textId="3B5B8D5E" w:rsidR="00AF720D" w:rsidRDefault="00AF720D" w:rsidP="00F96205">
            <w:pPr>
              <w:tabs>
                <w:tab w:val="left" w:pos="5687"/>
              </w:tabs>
              <w:spacing w:line="288" w:lineRule="auto"/>
              <w:jc w:val="both"/>
              <w:rPr>
                <w:ins w:id="64" w:author="Raony Canela Damiani" w:date="2022-11-28T23:58:00Z"/>
                <w:rFonts w:eastAsia="Times New Roman" w:cs="Times New Roman"/>
                <w:highlight w:val="yellow"/>
              </w:rPr>
              <w:pPrChange w:id="65" w:author="Raony Canela Damiani" w:date="2022-11-29T00:24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  <w:ins w:id="66" w:author="Raony Canela Damiani" w:date="2022-11-28T23:56:00Z">
              <w:r>
                <w:rPr>
                  <w:rFonts w:eastAsia="Times New Roman" w:cs="Times New Roman"/>
                  <w:highlight w:val="yellow"/>
                </w:rPr>
                <w:t xml:space="preserve">O protótipo </w:t>
              </w:r>
            </w:ins>
            <w:ins w:id="67" w:author="Raony Canela Damiani" w:date="2022-11-29T00:10:00Z">
              <w:r w:rsidR="004F0D64">
                <w:rPr>
                  <w:rFonts w:eastAsia="Times New Roman" w:cs="Times New Roman"/>
                  <w:highlight w:val="yellow"/>
                </w:rPr>
                <w:t xml:space="preserve">WEB </w:t>
              </w:r>
            </w:ins>
            <w:ins w:id="68" w:author="Raony Canela Damiani" w:date="2022-11-28T23:56:00Z">
              <w:r>
                <w:rPr>
                  <w:rFonts w:eastAsia="Times New Roman" w:cs="Times New Roman"/>
                  <w:highlight w:val="yellow"/>
                </w:rPr>
                <w:t xml:space="preserve">fora criado não apenas para conscientizar as pessoas ao devido descarte de materiais eletro/eletrônicos em locais corretos; mas também para que elas possam relatar onde que existem estes tipos de materiais para que uma cooperativa possa então ir até o local e fazer a coleta deste lixo. </w:t>
              </w:r>
            </w:ins>
          </w:p>
          <w:p w14:paraId="74545EE9" w14:textId="77777777" w:rsidR="00363008" w:rsidRDefault="00363008" w:rsidP="00F96205">
            <w:pPr>
              <w:tabs>
                <w:tab w:val="left" w:pos="5687"/>
              </w:tabs>
              <w:spacing w:line="288" w:lineRule="auto"/>
              <w:jc w:val="both"/>
              <w:rPr>
                <w:ins w:id="69" w:author="Raony Canela Damiani" w:date="2022-11-28T23:56:00Z"/>
                <w:rFonts w:eastAsia="Times New Roman" w:cs="Times New Roman"/>
                <w:highlight w:val="yellow"/>
              </w:rPr>
              <w:pPrChange w:id="70" w:author="Raony Canela Damiani" w:date="2022-11-29T00:24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</w:p>
          <w:p w14:paraId="2160723D" w14:textId="3B534CCC" w:rsidR="007E361A" w:rsidRDefault="00AF720D" w:rsidP="00F96205">
            <w:pPr>
              <w:tabs>
                <w:tab w:val="left" w:pos="5687"/>
              </w:tabs>
              <w:spacing w:line="288" w:lineRule="auto"/>
              <w:jc w:val="both"/>
              <w:rPr>
                <w:ins w:id="71" w:author="Raony Canela Damiani" w:date="2022-11-29T00:03:00Z"/>
                <w:rFonts w:eastAsia="Times New Roman" w:cs="Times New Roman"/>
                <w:highlight w:val="yellow"/>
              </w:rPr>
              <w:pPrChange w:id="72" w:author="Raony Canela Damiani" w:date="2022-11-29T00:24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  <w:ins w:id="73" w:author="Raony Canela Damiani" w:date="2022-11-28T23:57:00Z">
              <w:r>
                <w:rPr>
                  <w:rFonts w:eastAsia="Times New Roman" w:cs="Times New Roman"/>
                  <w:highlight w:val="yellow"/>
                </w:rPr>
                <w:t xml:space="preserve">Usuários </w:t>
              </w:r>
            </w:ins>
            <w:ins w:id="74" w:author="Raony Canela Damiani" w:date="2022-11-28T23:58:00Z">
              <w:r w:rsidR="00363008">
                <w:rPr>
                  <w:rFonts w:eastAsia="Times New Roman" w:cs="Times New Roman"/>
                  <w:highlight w:val="yellow"/>
                </w:rPr>
                <w:t>“</w:t>
              </w:r>
            </w:ins>
            <w:ins w:id="75" w:author="Raony Canela Damiani" w:date="2022-11-28T23:57:00Z">
              <w:r>
                <w:rPr>
                  <w:rFonts w:eastAsia="Times New Roman" w:cs="Times New Roman"/>
                  <w:highlight w:val="yellow"/>
                </w:rPr>
                <w:t>externos</w:t>
              </w:r>
            </w:ins>
            <w:ins w:id="76" w:author="Raony Canela Damiani" w:date="2022-11-28T23:58:00Z">
              <w:r w:rsidR="00363008">
                <w:rPr>
                  <w:rFonts w:eastAsia="Times New Roman" w:cs="Times New Roman"/>
                  <w:highlight w:val="yellow"/>
                </w:rPr>
                <w:t>”</w:t>
              </w:r>
            </w:ins>
            <w:ins w:id="77" w:author="Raony Canela Damiani" w:date="2022-11-28T23:57:00Z">
              <w:r>
                <w:rPr>
                  <w:rFonts w:eastAsia="Times New Roman" w:cs="Times New Roman"/>
                  <w:highlight w:val="yellow"/>
                </w:rPr>
                <w:t xml:space="preserve"> da aplicação </w:t>
              </w:r>
            </w:ins>
            <w:ins w:id="78" w:author="Raony Canela Damiani" w:date="2022-11-29T00:00:00Z">
              <w:r w:rsidR="00363008">
                <w:rPr>
                  <w:rFonts w:eastAsia="Times New Roman" w:cs="Times New Roman"/>
                  <w:highlight w:val="yellow"/>
                </w:rPr>
                <w:t>(</w:t>
              </w:r>
            </w:ins>
            <w:ins w:id="79" w:author="Raony Canela Damiani" w:date="2022-11-29T00:22:00Z">
              <w:r w:rsidR="00F96205">
                <w:rPr>
                  <w:rFonts w:eastAsia="Times New Roman" w:cs="Times New Roman"/>
                  <w:highlight w:val="yellow"/>
                </w:rPr>
                <w:t xml:space="preserve">que </w:t>
              </w:r>
            </w:ins>
            <w:ins w:id="80" w:author="Raony Canela Damiani" w:date="2022-11-29T00:00:00Z">
              <w:r w:rsidR="00363008">
                <w:rPr>
                  <w:rFonts w:eastAsia="Times New Roman" w:cs="Times New Roman"/>
                  <w:highlight w:val="yellow"/>
                </w:rPr>
                <w:t>não trabalham na cooperativa)</w:t>
              </w:r>
              <w:r w:rsidR="00363008">
                <w:rPr>
                  <w:rFonts w:eastAsia="Times New Roman" w:cs="Times New Roman"/>
                  <w:highlight w:val="yellow"/>
                </w:rPr>
                <w:t xml:space="preserve">, </w:t>
              </w:r>
            </w:ins>
            <w:ins w:id="81" w:author="Raony Canela Damiani" w:date="2022-11-28T23:57:00Z">
              <w:r>
                <w:rPr>
                  <w:rFonts w:eastAsia="Times New Roman" w:cs="Times New Roman"/>
                  <w:highlight w:val="yellow"/>
                </w:rPr>
                <w:t xml:space="preserve">enviam através de um formulário </w:t>
              </w:r>
            </w:ins>
            <w:ins w:id="82" w:author="Raony Canela Damiani" w:date="2022-11-29T00:22:00Z">
              <w:r w:rsidR="00F96205">
                <w:rPr>
                  <w:rFonts w:eastAsia="Times New Roman" w:cs="Times New Roman"/>
                  <w:highlight w:val="yellow"/>
                </w:rPr>
                <w:t xml:space="preserve">os </w:t>
              </w:r>
            </w:ins>
            <w:ins w:id="83" w:author="Raony Canela Damiani" w:date="2022-11-28T23:57:00Z">
              <w:r>
                <w:rPr>
                  <w:rFonts w:eastAsia="Times New Roman" w:cs="Times New Roman"/>
                  <w:highlight w:val="yellow"/>
                </w:rPr>
                <w:t xml:space="preserve">dados de onde </w:t>
              </w:r>
              <w:r w:rsidR="00363008">
                <w:rPr>
                  <w:rFonts w:eastAsia="Times New Roman" w:cs="Times New Roman"/>
                  <w:highlight w:val="yellow"/>
                </w:rPr>
                <w:t>possuem/encontraram lixos desta n</w:t>
              </w:r>
            </w:ins>
            <w:ins w:id="84" w:author="Raony Canela Damiani" w:date="2022-11-28T23:58:00Z">
              <w:r w:rsidR="00363008">
                <w:rPr>
                  <w:rFonts w:eastAsia="Times New Roman" w:cs="Times New Roman"/>
                  <w:highlight w:val="yellow"/>
                </w:rPr>
                <w:t>atureza.</w:t>
              </w:r>
            </w:ins>
            <w:ins w:id="85" w:author="Raony Canela Damiani" w:date="2022-11-29T00:10:00Z">
              <w:r w:rsidR="004F0D64">
                <w:rPr>
                  <w:rFonts w:eastAsia="Times New Roman" w:cs="Times New Roman"/>
                  <w:highlight w:val="yellow"/>
                </w:rPr>
                <w:br/>
                <w:t xml:space="preserve">Para isso, o usuário “externo” precisa se cadastrar </w:t>
              </w:r>
            </w:ins>
            <w:ins w:id="86" w:author="Raony Canela Damiani" w:date="2022-11-29T00:11:00Z">
              <w:r w:rsidR="004F0D64">
                <w:rPr>
                  <w:rFonts w:eastAsia="Times New Roman" w:cs="Times New Roman"/>
                  <w:highlight w:val="yellow"/>
                </w:rPr>
                <w:t>na aplicação WEB</w:t>
              </w:r>
            </w:ins>
            <w:ins w:id="87" w:author="Raony Canela Damiani" w:date="2022-11-29T00:19:00Z">
              <w:r w:rsidR="00F96205">
                <w:rPr>
                  <w:rFonts w:eastAsia="Times New Roman" w:cs="Times New Roman"/>
                  <w:highlight w:val="yellow"/>
                </w:rPr>
                <w:t xml:space="preserve"> na aba “</w:t>
              </w:r>
              <w:r w:rsidR="00F96205">
                <w:rPr>
                  <w:rFonts w:eastAsia="Times New Roman" w:cs="Times New Roman"/>
                  <w:i/>
                  <w:iCs/>
                  <w:highlight w:val="yellow"/>
                </w:rPr>
                <w:t>cadastro</w:t>
              </w:r>
              <w:r w:rsidR="00F96205">
                <w:rPr>
                  <w:rFonts w:eastAsia="Times New Roman" w:cs="Times New Roman"/>
                  <w:highlight w:val="yellow"/>
                </w:rPr>
                <w:t>”</w:t>
              </w:r>
            </w:ins>
            <w:ins w:id="88" w:author="Raony Canela Damiani" w:date="2022-11-29T00:11:00Z">
              <w:r w:rsidR="004F0D64">
                <w:rPr>
                  <w:rFonts w:eastAsia="Times New Roman" w:cs="Times New Roman"/>
                  <w:highlight w:val="yellow"/>
                </w:rPr>
                <w:t xml:space="preserve">. Após </w:t>
              </w:r>
            </w:ins>
            <w:ins w:id="89" w:author="Raony Canela Damiani" w:date="2022-11-29T00:19:00Z">
              <w:r w:rsidR="00F96205">
                <w:rPr>
                  <w:rFonts w:eastAsia="Times New Roman" w:cs="Times New Roman"/>
                  <w:highlight w:val="yellow"/>
                </w:rPr>
                <w:t xml:space="preserve">realizar o </w:t>
              </w:r>
            </w:ins>
            <w:ins w:id="90" w:author="Raony Canela Damiani" w:date="2022-11-29T00:11:00Z">
              <w:r w:rsidR="004F0D64">
                <w:rPr>
                  <w:rFonts w:eastAsia="Times New Roman" w:cs="Times New Roman"/>
                  <w:highlight w:val="yellow"/>
                </w:rPr>
                <w:t>seu cadastro, ele poderá usufruir de todas as funcionalidades que esta a</w:t>
              </w:r>
            </w:ins>
            <w:ins w:id="91" w:author="Raony Canela Damiani" w:date="2022-11-29T00:12:00Z">
              <w:r w:rsidR="004F0D64">
                <w:rPr>
                  <w:rFonts w:eastAsia="Times New Roman" w:cs="Times New Roman"/>
                  <w:highlight w:val="yellow"/>
                </w:rPr>
                <w:t>plicação lhe pode oferecer (veremos</w:t>
              </w:r>
            </w:ins>
            <w:ins w:id="92" w:author="Raony Canela Damiani" w:date="2022-11-29T00:13:00Z">
              <w:r w:rsidR="004F0D64">
                <w:rPr>
                  <w:rFonts w:eastAsia="Times New Roman" w:cs="Times New Roman"/>
                  <w:highlight w:val="yellow"/>
                </w:rPr>
                <w:t xml:space="preserve"> com detalhes</w:t>
              </w:r>
            </w:ins>
            <w:ins w:id="93" w:author="Raony Canela Damiani" w:date="2022-11-29T00:12:00Z">
              <w:r w:rsidR="004F0D64">
                <w:rPr>
                  <w:rFonts w:eastAsia="Times New Roman" w:cs="Times New Roman"/>
                  <w:highlight w:val="yellow"/>
                </w:rPr>
                <w:t xml:space="preserve"> </w:t>
              </w:r>
            </w:ins>
            <w:ins w:id="94" w:author="Raony Canela Damiani" w:date="2022-11-29T00:13:00Z">
              <w:r w:rsidR="004F0D64">
                <w:rPr>
                  <w:rFonts w:eastAsia="Times New Roman" w:cs="Times New Roman"/>
                  <w:highlight w:val="yellow"/>
                </w:rPr>
                <w:t>mais</w:t>
              </w:r>
            </w:ins>
            <w:ins w:id="95" w:author="Raony Canela Damiani" w:date="2022-11-29T00:12:00Z">
              <w:r w:rsidR="004F0D64">
                <w:rPr>
                  <w:rFonts w:eastAsia="Times New Roman" w:cs="Times New Roman"/>
                  <w:highlight w:val="yellow"/>
                </w:rPr>
                <w:t xml:space="preserve"> abaixo)</w:t>
              </w:r>
            </w:ins>
            <w:ins w:id="96" w:author="Raony Canela Damiani" w:date="2022-11-29T00:13:00Z">
              <w:r w:rsidR="004F0D64">
                <w:rPr>
                  <w:rFonts w:eastAsia="Times New Roman" w:cs="Times New Roman"/>
                  <w:highlight w:val="yellow"/>
                </w:rPr>
                <w:t>.</w:t>
              </w:r>
            </w:ins>
            <w:ins w:id="97" w:author="Raony Canela Damiani" w:date="2022-11-29T00:16:00Z">
              <w:r w:rsidR="004F0D64">
                <w:rPr>
                  <w:rFonts w:eastAsia="Times New Roman" w:cs="Times New Roman"/>
                  <w:highlight w:val="yellow"/>
                </w:rPr>
                <w:t xml:space="preserve"> O cadastro é feito apenas uma única vez, podendo ent</w:t>
              </w:r>
            </w:ins>
            <w:ins w:id="98" w:author="Raony Canela Damiani" w:date="2022-11-29T00:17:00Z">
              <w:r w:rsidR="004F0D64">
                <w:rPr>
                  <w:rFonts w:eastAsia="Times New Roman" w:cs="Times New Roman"/>
                  <w:highlight w:val="yellow"/>
                </w:rPr>
                <w:t>ão o usuário fazer diretamente o login da próxima vez que precisar entrar na aplicação</w:t>
              </w:r>
            </w:ins>
            <w:ins w:id="99" w:author="Raony Canela Damiani" w:date="2022-11-29T00:19:00Z">
              <w:r w:rsidR="00F96205">
                <w:rPr>
                  <w:rFonts w:eastAsia="Times New Roman" w:cs="Times New Roman"/>
                  <w:highlight w:val="yellow"/>
                </w:rPr>
                <w:t xml:space="preserve"> na aba “</w:t>
              </w:r>
              <w:r w:rsidR="00F96205" w:rsidRPr="00F96205">
                <w:rPr>
                  <w:rFonts w:eastAsia="Times New Roman" w:cs="Times New Roman"/>
                  <w:i/>
                  <w:iCs/>
                  <w:highlight w:val="yellow"/>
                  <w:rPrChange w:id="100" w:author="Raony Canela Damiani" w:date="2022-11-29T00:19:00Z">
                    <w:rPr>
                      <w:rFonts w:eastAsia="Times New Roman" w:cs="Times New Roman"/>
                      <w:highlight w:val="yellow"/>
                    </w:rPr>
                  </w:rPrChange>
                </w:rPr>
                <w:t>menu &lt; acessar perfil</w:t>
              </w:r>
              <w:r w:rsidR="00F96205">
                <w:rPr>
                  <w:rFonts w:eastAsia="Times New Roman" w:cs="Times New Roman"/>
                  <w:highlight w:val="yellow"/>
                </w:rPr>
                <w:t>”</w:t>
              </w:r>
            </w:ins>
            <w:ins w:id="101" w:author="Raony Canela Damiani" w:date="2022-11-29T00:17:00Z">
              <w:r w:rsidR="004F0D64">
                <w:rPr>
                  <w:rFonts w:eastAsia="Times New Roman" w:cs="Times New Roman"/>
                  <w:highlight w:val="yellow"/>
                </w:rPr>
                <w:t xml:space="preserve">. </w:t>
              </w:r>
            </w:ins>
            <w:ins w:id="102" w:author="Raony Canela Damiani" w:date="2022-11-29T00:00:00Z">
              <w:r w:rsidR="00363008">
                <w:rPr>
                  <w:rFonts w:eastAsia="Times New Roman" w:cs="Times New Roman"/>
                  <w:highlight w:val="yellow"/>
                </w:rPr>
                <w:br/>
              </w:r>
              <w:r w:rsidR="00363008">
                <w:rPr>
                  <w:rFonts w:eastAsia="Times New Roman" w:cs="Times New Roman"/>
                  <w:highlight w:val="yellow"/>
                </w:rPr>
                <w:br/>
              </w:r>
            </w:ins>
            <w:ins w:id="103" w:author="Raony Canela Damiani" w:date="2022-11-28T23:58:00Z">
              <w:r w:rsidR="00363008">
                <w:rPr>
                  <w:rFonts w:eastAsia="Times New Roman" w:cs="Times New Roman"/>
                  <w:highlight w:val="yellow"/>
                </w:rPr>
                <w:lastRenderedPageBreak/>
                <w:t>Usuários “internos”</w:t>
              </w:r>
            </w:ins>
            <w:ins w:id="104" w:author="Raony Canela Damiani" w:date="2022-11-28T23:59:00Z">
              <w:r w:rsidR="00363008">
                <w:rPr>
                  <w:rFonts w:eastAsia="Times New Roman" w:cs="Times New Roman"/>
                  <w:highlight w:val="yellow"/>
                </w:rPr>
                <w:t xml:space="preserve"> (que trabalham na cooperativa) recebem </w:t>
              </w:r>
            </w:ins>
            <w:ins w:id="105" w:author="Raony Canela Damiani" w:date="2022-11-29T00:13:00Z">
              <w:r w:rsidR="004F0D64">
                <w:rPr>
                  <w:rFonts w:eastAsia="Times New Roman" w:cs="Times New Roman"/>
                  <w:highlight w:val="yellow"/>
                </w:rPr>
                <w:t xml:space="preserve">então </w:t>
              </w:r>
            </w:ins>
            <w:ins w:id="106" w:author="Raony Canela Damiani" w:date="2022-11-28T23:59:00Z">
              <w:r w:rsidR="00363008">
                <w:rPr>
                  <w:rFonts w:eastAsia="Times New Roman" w:cs="Times New Roman"/>
                  <w:highlight w:val="yellow"/>
                </w:rPr>
                <w:t>estes formulários</w:t>
              </w:r>
            </w:ins>
            <w:ins w:id="107" w:author="Raony Canela Damiani" w:date="2022-11-29T00:13:00Z">
              <w:r w:rsidR="004F0D64">
                <w:rPr>
                  <w:rFonts w:eastAsia="Times New Roman" w:cs="Times New Roman"/>
                  <w:highlight w:val="yellow"/>
                </w:rPr>
                <w:t>;</w:t>
              </w:r>
            </w:ins>
            <w:ins w:id="108" w:author="Raony Canela Damiani" w:date="2022-11-29T00:06:00Z">
              <w:r w:rsidR="00363008">
                <w:rPr>
                  <w:rFonts w:eastAsia="Times New Roman" w:cs="Times New Roman"/>
                  <w:highlight w:val="yellow"/>
                </w:rPr>
                <w:t xml:space="preserve"> notificam seus colaboradores e fazem as devidas</w:t>
              </w:r>
            </w:ins>
            <w:ins w:id="109" w:author="Raony Canela Damiani" w:date="2022-11-29T00:07:00Z">
              <w:r w:rsidR="00363008">
                <w:rPr>
                  <w:rFonts w:eastAsia="Times New Roman" w:cs="Times New Roman"/>
                  <w:highlight w:val="yellow"/>
                </w:rPr>
                <w:t xml:space="preserve"> coletas nos lugares relatados pelos </w:t>
              </w:r>
            </w:ins>
            <w:ins w:id="110" w:author="Raony Canela Damiani" w:date="2022-11-29T00:10:00Z">
              <w:r w:rsidR="004F0D64">
                <w:rPr>
                  <w:rFonts w:eastAsia="Times New Roman" w:cs="Times New Roman"/>
                  <w:highlight w:val="yellow"/>
                </w:rPr>
                <w:t>u</w:t>
              </w:r>
            </w:ins>
            <w:ins w:id="111" w:author="Raony Canela Damiani" w:date="2022-11-29T00:07:00Z">
              <w:r w:rsidR="00363008">
                <w:rPr>
                  <w:rFonts w:eastAsia="Times New Roman" w:cs="Times New Roman"/>
                  <w:highlight w:val="yellow"/>
                </w:rPr>
                <w:t>suários “externos</w:t>
              </w:r>
            </w:ins>
            <w:ins w:id="112" w:author="Raony Canela Damiani" w:date="2022-11-29T00:08:00Z">
              <w:r w:rsidR="004F0D64">
                <w:rPr>
                  <w:rFonts w:eastAsia="Times New Roman" w:cs="Times New Roman"/>
                  <w:highlight w:val="yellow"/>
                </w:rPr>
                <w:t>”</w:t>
              </w:r>
            </w:ins>
            <w:ins w:id="113" w:author="Raony Canela Damiani" w:date="2022-11-29T00:07:00Z">
              <w:r w:rsidR="00363008">
                <w:rPr>
                  <w:rFonts w:eastAsia="Times New Roman" w:cs="Times New Roman"/>
                  <w:highlight w:val="yellow"/>
                </w:rPr>
                <w:t>.</w:t>
              </w:r>
            </w:ins>
            <w:ins w:id="114" w:author="Raony Canela Damiani" w:date="2022-11-29T00:14:00Z">
              <w:r w:rsidR="004F0D64">
                <w:rPr>
                  <w:rFonts w:eastAsia="Times New Roman" w:cs="Times New Roman"/>
                  <w:highlight w:val="yellow"/>
                </w:rPr>
                <w:br/>
              </w:r>
            </w:ins>
            <w:ins w:id="115" w:author="Raony Canela Damiani" w:date="2022-11-29T00:15:00Z">
              <w:r w:rsidR="004F0D64">
                <w:rPr>
                  <w:rFonts w:eastAsia="Times New Roman" w:cs="Times New Roman"/>
                  <w:highlight w:val="yellow"/>
                </w:rPr>
                <w:t xml:space="preserve">Estes usuários </w:t>
              </w:r>
            </w:ins>
            <w:ins w:id="116" w:author="Raony Canela Damiani" w:date="2022-11-29T00:14:00Z">
              <w:r w:rsidR="004F0D64">
                <w:rPr>
                  <w:rFonts w:eastAsia="Times New Roman" w:cs="Times New Roman"/>
                  <w:highlight w:val="yellow"/>
                </w:rPr>
                <w:t>também precisam fazer login na</w:t>
              </w:r>
            </w:ins>
            <w:ins w:id="117" w:author="Raony Canela Damiani" w:date="2022-11-29T00:15:00Z">
              <w:r w:rsidR="004F0D64">
                <w:rPr>
                  <w:rFonts w:eastAsia="Times New Roman" w:cs="Times New Roman"/>
                  <w:highlight w:val="yellow"/>
                </w:rPr>
                <w:t xml:space="preserve"> aplicação, ma</w:t>
              </w:r>
            </w:ins>
            <w:ins w:id="118" w:author="Raony Canela Damiani" w:date="2022-11-29T00:23:00Z">
              <w:r w:rsidR="00F96205">
                <w:rPr>
                  <w:rFonts w:eastAsia="Times New Roman" w:cs="Times New Roman"/>
                  <w:highlight w:val="yellow"/>
                </w:rPr>
                <w:t>i</w:t>
              </w:r>
            </w:ins>
            <w:ins w:id="119" w:author="Raony Canela Damiani" w:date="2022-11-29T00:15:00Z">
              <w:r w:rsidR="004F0D64">
                <w:rPr>
                  <w:rFonts w:eastAsia="Times New Roman" w:cs="Times New Roman"/>
                  <w:highlight w:val="yellow"/>
                </w:rPr>
                <w:t xml:space="preserve">s especificamente na aba </w:t>
              </w:r>
            </w:ins>
            <w:ins w:id="120" w:author="Raony Canela Damiani" w:date="2022-11-29T00:16:00Z">
              <w:r w:rsidR="004F0D64">
                <w:rPr>
                  <w:rFonts w:eastAsia="Times New Roman" w:cs="Times New Roman"/>
                  <w:highlight w:val="yellow"/>
                </w:rPr>
                <w:t>“</w:t>
              </w:r>
            </w:ins>
            <w:ins w:id="121" w:author="Raony Canela Damiani" w:date="2022-11-29T00:18:00Z">
              <w:r w:rsidR="00F96205">
                <w:rPr>
                  <w:rFonts w:eastAsia="Times New Roman" w:cs="Times New Roman"/>
                  <w:i/>
                  <w:iCs/>
                  <w:highlight w:val="yellow"/>
                </w:rPr>
                <w:t>menu &lt; a</w:t>
              </w:r>
            </w:ins>
            <w:ins w:id="122" w:author="Raony Canela Damiani" w:date="2022-11-29T00:16:00Z">
              <w:r w:rsidR="004F0D64">
                <w:rPr>
                  <w:rFonts w:eastAsia="Times New Roman" w:cs="Times New Roman"/>
                  <w:i/>
                  <w:iCs/>
                  <w:highlight w:val="yellow"/>
                </w:rPr>
                <w:t>cessar área restrita”.</w:t>
              </w:r>
            </w:ins>
            <w:ins w:id="123" w:author="Raony Canela Damiani" w:date="2022-11-29T00:14:00Z">
              <w:r w:rsidR="004F0D64">
                <w:rPr>
                  <w:rFonts w:eastAsia="Times New Roman" w:cs="Times New Roman"/>
                  <w:highlight w:val="yellow"/>
                </w:rPr>
                <w:t xml:space="preserve"> </w:t>
              </w:r>
            </w:ins>
          </w:p>
          <w:p w14:paraId="4172564E" w14:textId="77777777" w:rsidR="00363008" w:rsidRDefault="00363008" w:rsidP="00F96205">
            <w:pPr>
              <w:tabs>
                <w:tab w:val="left" w:pos="5687"/>
              </w:tabs>
              <w:spacing w:line="288" w:lineRule="auto"/>
              <w:jc w:val="both"/>
              <w:rPr>
                <w:ins w:id="124" w:author="Raony Canela Damiani" w:date="2022-11-29T00:03:00Z"/>
                <w:rFonts w:eastAsia="Times New Roman" w:cs="Times New Roman"/>
                <w:highlight w:val="yellow"/>
              </w:rPr>
              <w:pPrChange w:id="125" w:author="Raony Canela Damiani" w:date="2022-11-29T00:24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</w:p>
          <w:p w14:paraId="72A70AF1" w14:textId="3E6540CA" w:rsidR="00363008" w:rsidRPr="007E361A" w:rsidRDefault="00363008" w:rsidP="00F96205">
            <w:pPr>
              <w:tabs>
                <w:tab w:val="left" w:pos="5687"/>
              </w:tabs>
              <w:spacing w:line="288" w:lineRule="auto"/>
              <w:jc w:val="both"/>
              <w:rPr>
                <w:rFonts w:eastAsia="Times New Roman" w:cs="Times New Roman"/>
                <w:highlight w:val="yellow"/>
              </w:rPr>
              <w:pPrChange w:id="126" w:author="Raony Canela Damiani" w:date="2022-11-29T00:24:00Z">
                <w:pPr>
                  <w:tabs>
                    <w:tab w:val="left" w:pos="5687"/>
                  </w:tabs>
                  <w:spacing w:line="288" w:lineRule="auto"/>
                </w:pPr>
              </w:pPrChange>
            </w:pPr>
            <w:ins w:id="127" w:author="Raony Canela Damiani" w:date="2022-11-29T00:03:00Z">
              <w:r>
                <w:rPr>
                  <w:rFonts w:eastAsia="Times New Roman" w:cs="Times New Roman"/>
                  <w:highlight w:val="yellow"/>
                </w:rPr>
                <w:t xml:space="preserve">Além disso, a aplicação conta com matérias sobre o tema de descarte correto de lixo eletrônico; </w:t>
              </w:r>
            </w:ins>
            <w:ins w:id="128" w:author="Raony Canela Damiani" w:date="2022-11-29T00:04:00Z">
              <w:r>
                <w:rPr>
                  <w:rFonts w:eastAsia="Times New Roman" w:cs="Times New Roman"/>
                  <w:highlight w:val="yellow"/>
                </w:rPr>
                <w:t xml:space="preserve">conta também </w:t>
              </w:r>
            </w:ins>
            <w:ins w:id="129" w:author="Raony Canela Damiani" w:date="2022-11-29T00:03:00Z">
              <w:r>
                <w:rPr>
                  <w:rFonts w:eastAsia="Times New Roman" w:cs="Times New Roman"/>
                  <w:highlight w:val="yellow"/>
                </w:rPr>
                <w:t xml:space="preserve">com </w:t>
              </w:r>
              <w:proofErr w:type="spellStart"/>
              <w:r>
                <w:rPr>
                  <w:rFonts w:eastAsia="Times New Roman" w:cs="Times New Roman"/>
                  <w:highlight w:val="yellow"/>
                </w:rPr>
                <w:t>API’s</w:t>
              </w:r>
              <w:proofErr w:type="spellEnd"/>
              <w:r>
                <w:rPr>
                  <w:rFonts w:eastAsia="Times New Roman" w:cs="Times New Roman"/>
                  <w:highlight w:val="yellow"/>
                </w:rPr>
                <w:t xml:space="preserve"> como o MAPS (</w:t>
              </w:r>
            </w:ins>
            <w:ins w:id="130" w:author="Raony Canela Damiani" w:date="2022-11-29T00:08:00Z">
              <w:r w:rsidR="004F0D64">
                <w:rPr>
                  <w:rFonts w:eastAsia="Times New Roman" w:cs="Times New Roman"/>
                  <w:highlight w:val="yellow"/>
                </w:rPr>
                <w:t xml:space="preserve">para </w:t>
              </w:r>
            </w:ins>
            <w:ins w:id="131" w:author="Raony Canela Damiani" w:date="2022-11-29T00:03:00Z">
              <w:r>
                <w:rPr>
                  <w:rFonts w:eastAsia="Times New Roman" w:cs="Times New Roman"/>
                  <w:highlight w:val="yellow"/>
                </w:rPr>
                <w:t xml:space="preserve">localizar a cooperativa), </w:t>
              </w:r>
            </w:ins>
            <w:ins w:id="132" w:author="Raony Canela Damiani" w:date="2022-11-29T00:08:00Z">
              <w:r w:rsidR="004F0D64">
                <w:rPr>
                  <w:rFonts w:eastAsia="Times New Roman" w:cs="Times New Roman"/>
                  <w:highlight w:val="yellow"/>
                </w:rPr>
                <w:t xml:space="preserve">a </w:t>
              </w:r>
            </w:ins>
            <w:ins w:id="133" w:author="Raony Canela Damiani" w:date="2022-11-29T00:03:00Z">
              <w:r>
                <w:rPr>
                  <w:rFonts w:eastAsia="Times New Roman" w:cs="Times New Roman"/>
                  <w:highlight w:val="yellow"/>
                </w:rPr>
                <w:t>VLibras (para usuários com deficiência auditiva),</w:t>
              </w:r>
            </w:ins>
            <w:ins w:id="134" w:author="Raony Canela Damiani" w:date="2022-11-29T00:04:00Z">
              <w:r>
                <w:rPr>
                  <w:rFonts w:eastAsia="Times New Roman" w:cs="Times New Roman"/>
                  <w:highlight w:val="yellow"/>
                </w:rPr>
                <w:t xml:space="preserve"> </w:t>
              </w:r>
            </w:ins>
            <w:ins w:id="135" w:author="Raony Canela Damiani" w:date="2022-11-29T00:08:00Z">
              <w:r w:rsidR="004F0D64">
                <w:rPr>
                  <w:rFonts w:eastAsia="Times New Roman" w:cs="Times New Roman"/>
                  <w:highlight w:val="yellow"/>
                </w:rPr>
                <w:t xml:space="preserve">o </w:t>
              </w:r>
            </w:ins>
            <w:ins w:id="136" w:author="Raony Canela Damiani" w:date="2022-11-29T00:04:00Z">
              <w:r>
                <w:rPr>
                  <w:rFonts w:eastAsia="Times New Roman" w:cs="Times New Roman"/>
                  <w:highlight w:val="yellow"/>
                </w:rPr>
                <w:t>Botão do WhatsApp</w:t>
              </w:r>
            </w:ins>
            <w:ins w:id="137" w:author="Raony Canela Damiani" w:date="2022-11-29T00:05:00Z">
              <w:r>
                <w:rPr>
                  <w:rFonts w:eastAsia="Times New Roman" w:cs="Times New Roman"/>
                  <w:highlight w:val="yellow"/>
                </w:rPr>
                <w:t xml:space="preserve"> Web</w:t>
              </w:r>
            </w:ins>
            <w:ins w:id="138" w:author="Raony Canela Damiani" w:date="2022-11-29T00:04:00Z">
              <w:r>
                <w:rPr>
                  <w:rFonts w:eastAsia="Times New Roman" w:cs="Times New Roman"/>
                  <w:highlight w:val="yellow"/>
                </w:rPr>
                <w:t xml:space="preserve"> (</w:t>
              </w:r>
            </w:ins>
            <w:ins w:id="139" w:author="Raony Canela Damiani" w:date="2022-11-29T00:08:00Z">
              <w:r w:rsidR="004F0D64">
                <w:rPr>
                  <w:rFonts w:eastAsia="Times New Roman" w:cs="Times New Roman"/>
                  <w:highlight w:val="yellow"/>
                </w:rPr>
                <w:t xml:space="preserve">para que o </w:t>
              </w:r>
            </w:ins>
            <w:ins w:id="140" w:author="Raony Canela Damiani" w:date="2022-11-29T00:05:00Z">
              <w:r>
                <w:rPr>
                  <w:rFonts w:eastAsia="Times New Roman" w:cs="Times New Roman"/>
                  <w:highlight w:val="yellow"/>
                </w:rPr>
                <w:t>usuário entr</w:t>
              </w:r>
            </w:ins>
            <w:ins w:id="141" w:author="Raony Canela Damiani" w:date="2022-11-29T00:08:00Z">
              <w:r w:rsidR="004F0D64">
                <w:rPr>
                  <w:rFonts w:eastAsia="Times New Roman" w:cs="Times New Roman"/>
                  <w:highlight w:val="yellow"/>
                </w:rPr>
                <w:t>e</w:t>
              </w:r>
            </w:ins>
            <w:ins w:id="142" w:author="Raony Canela Damiani" w:date="2022-11-29T00:05:00Z">
              <w:r>
                <w:rPr>
                  <w:rFonts w:eastAsia="Times New Roman" w:cs="Times New Roman"/>
                  <w:highlight w:val="yellow"/>
                </w:rPr>
                <w:t xml:space="preserve"> em contato caso a aplicação apresente falhas)</w:t>
              </w:r>
            </w:ins>
            <w:ins w:id="143" w:author="Raony Canela Damiani" w:date="2022-11-29T00:20:00Z">
              <w:r w:rsidR="00F96205">
                <w:rPr>
                  <w:rFonts w:eastAsia="Times New Roman" w:cs="Times New Roman"/>
                  <w:highlight w:val="yellow"/>
                </w:rPr>
                <w:t>;</w:t>
              </w:r>
            </w:ins>
            <w:ins w:id="144" w:author="Raony Canela Damiani" w:date="2022-11-29T00:08:00Z">
              <w:r w:rsidR="004F0D64">
                <w:rPr>
                  <w:rFonts w:eastAsia="Times New Roman" w:cs="Times New Roman"/>
                  <w:highlight w:val="yellow"/>
                </w:rPr>
                <w:t xml:space="preserve"> </w:t>
              </w:r>
            </w:ins>
            <w:ins w:id="145" w:author="Raony Canela Damiani" w:date="2022-11-29T00:21:00Z">
              <w:r w:rsidR="00F96205">
                <w:rPr>
                  <w:rFonts w:eastAsia="Times New Roman" w:cs="Times New Roman"/>
                  <w:highlight w:val="yellow"/>
                </w:rPr>
                <w:t>relatórios mensais de coletas “</w:t>
              </w:r>
              <w:r w:rsidR="00F96205">
                <w:rPr>
                  <w:rFonts w:eastAsia="Times New Roman" w:cs="Times New Roman"/>
                  <w:i/>
                  <w:iCs/>
                  <w:highlight w:val="yellow"/>
                </w:rPr>
                <w:t>menu &lt; relatórios de coletas</w:t>
              </w:r>
              <w:r w:rsidR="00F96205">
                <w:rPr>
                  <w:rFonts w:eastAsia="Times New Roman" w:cs="Times New Roman"/>
                  <w:highlight w:val="yellow"/>
                </w:rPr>
                <w:t>”</w:t>
              </w:r>
            </w:ins>
            <w:ins w:id="146" w:author="Raony Canela Damiani" w:date="2022-11-29T00:09:00Z">
              <w:r w:rsidR="004F0D64">
                <w:rPr>
                  <w:rFonts w:eastAsia="Times New Roman" w:cs="Times New Roman"/>
                  <w:highlight w:val="yellow"/>
                </w:rPr>
                <w:t>, ent</w:t>
              </w:r>
            </w:ins>
            <w:ins w:id="147" w:author="Raony Canela Damiani" w:date="2022-11-29T00:10:00Z">
              <w:r w:rsidR="004F0D64">
                <w:rPr>
                  <w:rFonts w:eastAsia="Times New Roman" w:cs="Times New Roman"/>
                  <w:highlight w:val="yellow"/>
                </w:rPr>
                <w:t>re outr</w:t>
              </w:r>
            </w:ins>
            <w:ins w:id="148" w:author="Raony Canela Damiani" w:date="2022-11-29T00:24:00Z">
              <w:r w:rsidR="00F96205">
                <w:rPr>
                  <w:rFonts w:eastAsia="Times New Roman" w:cs="Times New Roman"/>
                  <w:highlight w:val="yellow"/>
                </w:rPr>
                <w:t>as funcionalidades</w:t>
              </w:r>
            </w:ins>
            <w:ins w:id="149" w:author="Raony Canela Damiani" w:date="2022-11-29T00:10:00Z">
              <w:r w:rsidR="004F0D64">
                <w:rPr>
                  <w:rFonts w:eastAsia="Times New Roman" w:cs="Times New Roman"/>
                  <w:highlight w:val="yellow"/>
                </w:rPr>
                <w:t>.</w:t>
              </w:r>
            </w:ins>
          </w:p>
        </w:tc>
      </w:tr>
    </w:tbl>
    <w:p w14:paraId="735C300E" w14:textId="77777777" w:rsidR="00991584" w:rsidRPr="00870CB9" w:rsidRDefault="00991584" w:rsidP="008931D1">
      <w:pPr>
        <w:tabs>
          <w:tab w:val="left" w:pos="5687"/>
        </w:tabs>
        <w:spacing w:line="360" w:lineRule="auto"/>
      </w:pPr>
    </w:p>
    <w:sectPr w:rsidR="00991584" w:rsidRPr="00870CB9" w:rsidSect="009523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7352" w14:textId="77777777" w:rsidR="00A92E49" w:rsidRDefault="00A92E49" w:rsidP="009523B7">
      <w:pPr>
        <w:spacing w:line="240" w:lineRule="auto"/>
      </w:pPr>
      <w:r>
        <w:separator/>
      </w:r>
    </w:p>
  </w:endnote>
  <w:endnote w:type="continuationSeparator" w:id="0">
    <w:p w14:paraId="4B734E3A" w14:textId="77777777" w:rsidR="00A92E49" w:rsidRDefault="00A92E49" w:rsidP="00952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882B" w14:textId="77777777" w:rsidR="007E361A" w:rsidRDefault="007E36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D35E" w14:textId="77777777" w:rsidR="007E361A" w:rsidRDefault="007E361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2ED2" w14:textId="77777777" w:rsidR="007E361A" w:rsidRDefault="007E36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AAA2" w14:textId="77777777" w:rsidR="00A92E49" w:rsidRDefault="00A92E49" w:rsidP="009523B7">
      <w:pPr>
        <w:spacing w:line="240" w:lineRule="auto"/>
      </w:pPr>
      <w:r>
        <w:separator/>
      </w:r>
    </w:p>
  </w:footnote>
  <w:footnote w:type="continuationSeparator" w:id="0">
    <w:p w14:paraId="62F48E18" w14:textId="77777777" w:rsidR="00A92E49" w:rsidRDefault="00A92E49" w:rsidP="00952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CFA1" w14:textId="77777777" w:rsidR="007E361A" w:rsidRDefault="007E36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DC7D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749385D" wp14:editId="3F0407ED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</w:rPr>
      <w:t>PROJETO</w:t>
    </w:r>
  </w:p>
  <w:p w14:paraId="3AD26741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34CFE9CD" w14:textId="77777777" w:rsidR="009523B7" w:rsidRPr="00687F65" w:rsidRDefault="009523B7" w:rsidP="009523B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DC507FB" w14:textId="77777777" w:rsidR="009523B7" w:rsidRDefault="009523B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E8B6" w14:textId="77777777" w:rsidR="007E361A" w:rsidRDefault="007E361A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ony Canela Damiani">
    <w15:presenceInfo w15:providerId="Windows Live" w15:userId="78725cacd19679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6C90D"/>
    <w:rsid w:val="0002689A"/>
    <w:rsid w:val="00041F37"/>
    <w:rsid w:val="00132807"/>
    <w:rsid w:val="001C3758"/>
    <w:rsid w:val="001C65A5"/>
    <w:rsid w:val="00214B2C"/>
    <w:rsid w:val="00234A1A"/>
    <w:rsid w:val="00254319"/>
    <w:rsid w:val="00273B24"/>
    <w:rsid w:val="002C0067"/>
    <w:rsid w:val="002C48FA"/>
    <w:rsid w:val="00312050"/>
    <w:rsid w:val="003609D6"/>
    <w:rsid w:val="00363008"/>
    <w:rsid w:val="004F0D64"/>
    <w:rsid w:val="004F3278"/>
    <w:rsid w:val="00525289"/>
    <w:rsid w:val="00531C5A"/>
    <w:rsid w:val="00550134"/>
    <w:rsid w:val="006150F1"/>
    <w:rsid w:val="00615EAF"/>
    <w:rsid w:val="006265F3"/>
    <w:rsid w:val="007D4088"/>
    <w:rsid w:val="007D47C0"/>
    <w:rsid w:val="007E361A"/>
    <w:rsid w:val="00870CB9"/>
    <w:rsid w:val="00872800"/>
    <w:rsid w:val="008931D1"/>
    <w:rsid w:val="008E3F50"/>
    <w:rsid w:val="00940625"/>
    <w:rsid w:val="00940A94"/>
    <w:rsid w:val="009523B7"/>
    <w:rsid w:val="00974B5D"/>
    <w:rsid w:val="00982168"/>
    <w:rsid w:val="00991584"/>
    <w:rsid w:val="009B16A6"/>
    <w:rsid w:val="009F74BC"/>
    <w:rsid w:val="00A11854"/>
    <w:rsid w:val="00A2702E"/>
    <w:rsid w:val="00A50A8F"/>
    <w:rsid w:val="00A92E49"/>
    <w:rsid w:val="00A94710"/>
    <w:rsid w:val="00AF720D"/>
    <w:rsid w:val="00B43963"/>
    <w:rsid w:val="00B63A68"/>
    <w:rsid w:val="00BC44A4"/>
    <w:rsid w:val="00BD0FEB"/>
    <w:rsid w:val="00C87DB4"/>
    <w:rsid w:val="00C919C3"/>
    <w:rsid w:val="00CE5768"/>
    <w:rsid w:val="00CE6DE4"/>
    <w:rsid w:val="00D05B49"/>
    <w:rsid w:val="00D63C0C"/>
    <w:rsid w:val="00D8024D"/>
    <w:rsid w:val="00DF4A36"/>
    <w:rsid w:val="00E01715"/>
    <w:rsid w:val="00E56C93"/>
    <w:rsid w:val="00E7219A"/>
    <w:rsid w:val="00E95BC3"/>
    <w:rsid w:val="00F03919"/>
    <w:rsid w:val="00F84E4D"/>
    <w:rsid w:val="00F96205"/>
    <w:rsid w:val="00FB14A9"/>
    <w:rsid w:val="00FC301B"/>
    <w:rsid w:val="15A4604E"/>
    <w:rsid w:val="2440C55A"/>
    <w:rsid w:val="2BFE96E0"/>
    <w:rsid w:val="2D96C90D"/>
    <w:rsid w:val="3E0E46EF"/>
    <w:rsid w:val="4B285D31"/>
    <w:rsid w:val="7BEA1CC4"/>
    <w:rsid w:val="7C21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AE17C"/>
  <w15:docId w15:val="{C634BB9B-20DE-461D-A944-A8D58EB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50"/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1854"/>
    <w:rPr>
      <w:color w:val="808080"/>
    </w:rPr>
  </w:style>
  <w:style w:type="paragraph" w:styleId="Cabealho">
    <w:name w:val="header"/>
    <w:basedOn w:val="Normal"/>
    <w:link w:val="CabealhoChar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9523B7"/>
  </w:style>
  <w:style w:type="paragraph" w:styleId="Rodap">
    <w:name w:val="footer"/>
    <w:basedOn w:val="Normal"/>
    <w:link w:val="RodapChar"/>
    <w:uiPriority w:val="99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3B7"/>
  </w:style>
  <w:style w:type="character" w:customStyle="1" w:styleId="Itlico">
    <w:name w:val="Itálico"/>
    <w:basedOn w:val="Fontepargpadro"/>
    <w:uiPriority w:val="1"/>
    <w:rsid w:val="00615EAF"/>
    <w:rPr>
      <w:i/>
    </w:rPr>
  </w:style>
  <w:style w:type="table" w:styleId="Tabelacomgrade">
    <w:name w:val="Table Grid"/>
    <w:basedOn w:val="Tabelanormal"/>
    <w:uiPriority w:val="39"/>
    <w:rsid w:val="009915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4F3278"/>
    <w:pPr>
      <w:spacing w:line="240" w:lineRule="auto"/>
    </w:pPr>
    <w:rPr>
      <w:rFonts w:ascii="Trebuchet MS" w:hAnsi="Trebuchet MS"/>
    </w:rPr>
  </w:style>
  <w:style w:type="paragraph" w:customStyle="1" w:styleId="Normal0">
    <w:name w:val="Normal0"/>
    <w:qFormat/>
    <w:rsid w:val="002C006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Fontepargpadro"/>
    <w:uiPriority w:val="99"/>
    <w:unhideWhenUsed/>
    <w:rsid w:val="002C006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0067"/>
    <w:rPr>
      <w:color w:val="800080" w:themeColor="followedHyperlink"/>
      <w:u w:val="single"/>
    </w:rPr>
  </w:style>
  <w:style w:type="paragraph" w:customStyle="1" w:styleId="Default">
    <w:name w:val="Default"/>
    <w:rsid w:val="00F9620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58155-5f89-447f-b0f0-b1bb6edc6c17">
      <Terms xmlns="http://schemas.microsoft.com/office/infopath/2007/PartnerControls"/>
    </lcf76f155ced4ddcb4097134ff3c332f>
    <TaxCatchAll xmlns="d3156468-e73c-4e8b-9bf0-27433d6c4f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505E0D15B8843A55A6BE152E53B6A" ma:contentTypeVersion="15" ma:contentTypeDescription="Crie um novo documento." ma:contentTypeScope="" ma:versionID="240ad287e3f6e96a030c3a684b4a6292">
  <xsd:schema xmlns:xsd="http://www.w3.org/2001/XMLSchema" xmlns:xs="http://www.w3.org/2001/XMLSchema" xmlns:p="http://schemas.microsoft.com/office/2006/metadata/properties" xmlns:ns2="21558155-5f89-447f-b0f0-b1bb6edc6c17" xmlns:ns3="d3156468-e73c-4e8b-9bf0-27433d6c4f8c" targetNamespace="http://schemas.microsoft.com/office/2006/metadata/properties" ma:root="true" ma:fieldsID="36c434dbed62a59320978be50b014cc9" ns2:_="" ns3:_="">
    <xsd:import namespace="21558155-5f89-447f-b0f0-b1bb6edc6c17"/>
    <xsd:import namespace="d3156468-e73c-4e8b-9bf0-27433d6c4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8155-5f89-447f-b0f0-b1bb6edc6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6468-e73c-4e8b-9bf0-27433d6c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46b584-c597-4da0-b95e-74c7a2a28703}" ma:internalName="TaxCatchAll" ma:showField="CatchAllData" ma:web="d3156468-e73c-4e8b-9bf0-27433d6c4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CC3666-F4AB-4FEC-A207-7EF2598C6C6F}">
  <ds:schemaRefs>
    <ds:schemaRef ds:uri="http://schemas.microsoft.com/office/2006/metadata/properties"/>
    <ds:schemaRef ds:uri="http://schemas.microsoft.com/office/infopath/2007/PartnerControls"/>
    <ds:schemaRef ds:uri="21558155-5f89-447f-b0f0-b1bb6edc6c17"/>
    <ds:schemaRef ds:uri="d3156468-e73c-4e8b-9bf0-27433d6c4f8c"/>
  </ds:schemaRefs>
</ds:datastoreItem>
</file>

<file path=customXml/itemProps2.xml><?xml version="1.0" encoding="utf-8"?>
<ds:datastoreItem xmlns:ds="http://schemas.openxmlformats.org/officeDocument/2006/customXml" ds:itemID="{11B4AD34-54B8-4401-8B14-40A8626BB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58155-5f89-447f-b0f0-b1bb6edc6c17"/>
    <ds:schemaRef ds:uri="d3156468-e73c-4e8b-9bf0-27433d6c4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5B574-BE1E-4458-95A1-58E598D746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89F702-D5E2-4D88-AFEB-6A08CA511D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Raony Canela Damiani</dc:creator>
  <cp:lastModifiedBy>Raony Canela Damiani</cp:lastModifiedBy>
  <cp:revision>2</cp:revision>
  <dcterms:created xsi:type="dcterms:W3CDTF">2022-11-29T03:25:00Z</dcterms:created>
  <dcterms:modified xsi:type="dcterms:W3CDTF">2022-11-29T03:25:00Z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46e80c5c-07b0-430d-9b9b-866f42ac2ff2</vt:lpwstr>
  </property>
</Properties>
</file>